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8tl4q7z9gv7" w:id="0"/>
      <w:bookmarkEnd w:id="0"/>
      <w:r w:rsidDel="00000000" w:rsidR="00000000" w:rsidRPr="00000000">
        <w:rPr>
          <w:rtl w:val="0"/>
        </w:rPr>
        <w:t xml:space="preserve">Предложения по доработке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/>
      </w:pPr>
      <w:bookmarkStart w:colFirst="0" w:colLast="0" w:name="_fp1z8k8q0afd" w:id="1"/>
      <w:bookmarkEnd w:id="1"/>
      <w:r w:rsidDel="00000000" w:rsidR="00000000" w:rsidRPr="00000000">
        <w:rPr>
          <w:rtl w:val="0"/>
        </w:rPr>
        <w:t xml:space="preserve">Пожелания заказчика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</w:t>
      </w:r>
      <w:ins w:author="Водоканал Водоканал" w:id="0" w:date="2019-07-04T05:20:25Z">
        <w:r w:rsidDel="00000000" w:rsidR="00000000" w:rsidRPr="00000000">
          <w:rPr>
            <w:rtl w:val="0"/>
          </w:rPr>
          <w:t xml:space="preserve"> по номеру мобильного телефона с подтверждением по смс</w:t>
        </w:r>
      </w:ins>
      <w:del w:author="Водоканал Водоканал" w:id="0" w:date="2019-07-04T05:20:25Z">
        <w:r w:rsidDel="00000000" w:rsidR="00000000" w:rsidRPr="00000000">
          <w:rPr>
            <w:rtl w:val="0"/>
          </w:rPr>
          <w:delText xml:space="preserve"> (смс, возможно фейсбук / контакт</w:delText>
        </w:r>
      </w:del>
      <w:r w:rsidDel="00000000" w:rsidR="00000000" w:rsidRPr="00000000">
        <w:rPr>
          <w:rtl w:val="0"/>
        </w:rPr>
        <w:t xml:space="preserve">, восстановление пароля</w:t>
      </w:r>
      <w:ins w:author="Водоканал Водоканал" w:id="1" w:date="2019-07-04T05:21:59Z">
        <w:r w:rsidDel="00000000" w:rsidR="00000000" w:rsidRPr="00000000">
          <w:rPr>
            <w:rtl w:val="0"/>
          </w:rPr>
          <w:t xml:space="preserve"> (почта или мобильный телефон</w:t>
        </w:r>
      </w:ins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</w:t>
      </w:r>
      <w:ins w:author="Водоканал Водоканал" w:id="2" w:date="2019-07-03T13:27:08Z">
        <w:r w:rsidDel="00000000" w:rsidR="00000000" w:rsidRPr="00000000">
          <w:rPr>
            <w:rtl w:val="0"/>
          </w:rPr>
          <w:t xml:space="preserve">ере</w:t>
        </w:r>
      </w:ins>
      <w:del w:author="Водоканал Водоканал" w:id="2" w:date="2019-07-03T13:27:08Z">
        <w:r w:rsidDel="00000000" w:rsidR="00000000" w:rsidRPr="00000000">
          <w:rPr>
            <w:rtl w:val="0"/>
          </w:rPr>
          <w:delText xml:space="preserve">о</w:delText>
        </w:r>
      </w:del>
      <w:r w:rsidDel="00000000" w:rsidR="00000000" w:rsidRPr="00000000">
        <w:rPr>
          <w:rtl w:val="0"/>
        </w:rPr>
        <w:t xml:space="preserve">дача показаний.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Оплата через сторонний сервис. Дополнительно: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указывать сумму платежа и сумму комиссии отдельно до перехода на платёжный шлюз;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юзеру скачать квитанцию (под вопросом);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простой 4х-значный код подтверждения при логине / восстановлении пароля;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привязать несколько лицевых счетов на один номер телефона;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rPr>
          <w:ins w:author="Водоканал Водоканал" w:id="3" w:date="2019-07-03T13:22:57Z"/>
          <w:u w:val="none"/>
        </w:rPr>
      </w:pPr>
      <w:r w:rsidDel="00000000" w:rsidR="00000000" w:rsidRPr="00000000">
        <w:rPr>
          <w:rtl w:val="0"/>
        </w:rPr>
        <w:t xml:space="preserve">добавить категории/подкатегории заявок до 3-х уровней.</w:t>
      </w:r>
      <w:ins w:author="Водоканал Водоканал" w:id="3" w:date="2019-07-03T13:22:5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B">
      <w:pPr>
        <w:spacing w:line="360" w:lineRule="auto"/>
        <w:ind w:left="1440" w:firstLine="0"/>
        <w:rPr>
          <w:ins w:author="Водоканал Водоканал" w:id="3" w:date="2019-07-03T13:22:57Z"/>
        </w:rPr>
      </w:pPr>
      <w:ins w:author="Водоканал Водоканал" w:id="3" w:date="2019-07-03T13:22:57Z">
        <w:r w:rsidDel="00000000" w:rsidR="00000000" w:rsidRPr="00000000">
          <w:rPr>
            <w:rtl w:val="0"/>
          </w:rPr>
          <w:t xml:space="preserve">4. Самостоятельный сброс пароля для сотрудников. Предложить варианты, с учетом безопасности. Стоимость реализации рассчитать отдельно.</w:t>
        </w:r>
      </w:ins>
    </w:p>
    <w:p w:rsidR="00000000" w:rsidDel="00000000" w:rsidP="00000000" w:rsidRDefault="00000000" w:rsidRPr="00000000" w14:paraId="0000000C">
      <w:pPr>
        <w:spacing w:line="360" w:lineRule="auto"/>
        <w:ind w:left="144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Водоканал Водоканал" w:id="4" w:date="2019-07-03T13:22:59Z">
            <w:rPr>
              <w:u w:val="none"/>
            </w:rPr>
          </w:rPrChange>
        </w:rPr>
        <w:pPrChange w:author="Водоканал Водоканал" w:id="0" w:date="2019-07-03T13:22:59Z">
          <w:pPr>
            <w:numPr>
              <w:ilvl w:val="1"/>
              <w:numId w:val="2"/>
            </w:numPr>
            <w:spacing w:line="360" w:lineRule="auto"/>
            <w:ind w:left="1440" w:hanging="36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60" w:lineRule="auto"/>
        <w:rPr/>
      </w:pPr>
      <w:bookmarkStart w:colFirst="0" w:colLast="0" w:name="_13fhf5ogj6o8" w:id="2"/>
      <w:bookmarkEnd w:id="2"/>
      <w:r w:rsidDel="00000000" w:rsidR="00000000" w:rsidRPr="00000000">
        <w:rPr>
          <w:rtl w:val="0"/>
        </w:rPr>
        <w:t xml:space="preserve">Вопросы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Регистрация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по СМС - это регистрация по номеру телефона с подтверждением по СМС?</w:t>
      </w:r>
      <w:ins w:author="Водоканал Водоканал" w:id="5" w:date="2019-07-04T05:20:01Z">
        <w:r w:rsidDel="00000000" w:rsidR="00000000" w:rsidRPr="00000000">
          <w:rPr>
            <w:rtl w:val="0"/>
          </w:rPr>
          <w:t xml:space="preserve"> Да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Требуется ли авторизация через ВК?</w:t>
      </w:r>
      <w:ins w:author="Водоканал Водоканал" w:id="6" w:date="2019-07-04T05:23:03Z">
        <w:r w:rsidDel="00000000" w:rsidR="00000000" w:rsidRPr="00000000">
          <w:rPr>
            <w:rtl w:val="0"/>
          </w:rPr>
          <w:t xml:space="preserve"> Нет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Требуется ли авторизация через Facebook?</w:t>
      </w:r>
      <w:ins w:author="Водоканал Водоканал" w:id="7" w:date="2019-07-04T05:23:06Z">
        <w:r w:rsidDel="00000000" w:rsidR="00000000" w:rsidRPr="00000000">
          <w:rPr>
            <w:rtl w:val="0"/>
          </w:rPr>
          <w:t xml:space="preserve"> Нет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Восстановление пароля - только при регистрации через СМС?</w:t>
      </w:r>
      <w:ins w:author="Водоканал Водоканал" w:id="8" w:date="2019-07-04T05:23:11Z">
        <w:r w:rsidDel="00000000" w:rsidR="00000000" w:rsidRPr="00000000">
          <w:rPr>
            <w:rtl w:val="0"/>
          </w:rPr>
          <w:t xml:space="preserve"> И посредством электронной почты.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Подходит ли сервис SMS.RU для отправки СМС? Тарифы: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http://sms.ru/price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Подача показаний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Куда требуется отправлять показания? Если это сторонний сервис, то требуется описание API и тестовый аккаунт для проверки.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 чему должны быть привязаны показания? К лицевому счёту?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Оплата через сторонний сервис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Подойдёт ли Яндекс (Яндекс.Касса или Яндекс.Чекаут) для приёма оплаты от клиента?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Кто определяет сумму платежа и сумму комиссии (до перехода на платёжный шлюз)? Это должен сделать клиент? Мобильное приложение? Как правильно рассчитать комиссию?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будет решено реализовать возможность скачивания квитанции клиентом, то нам потребуется шаблон такой квитанции в формате HTML и правила её заполнения.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Правильно ли я понимаю, что при авторизации по номеру телефона не требуется вводить пароль, а только лишь код из СМС?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можно проверить, что пользователь привязал правильный лицевой счёт к своему номеру телефона? Есть ли какое-то API (или просто правила) для проверки правильности введённого номера лицевого счёта? Каков формат ввода лицевого счёта?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условии, что добавляются подкатегории заявок 2-го и 3-го уровней, могут ли заявки создаваться только в категориях 3-го уровня или в категориях любого уровня?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быть с подписками подрядчиков на категории?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ли подрядчик быть подписан только на конечные категории (2-го или 3-го уровней - в зависимости от глубины) или он может быть подписан на любые категории?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подрядчик подписан на родительскую категорию, то распространяется ли его подписка на дочерние подкатегории?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ms.ru/price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